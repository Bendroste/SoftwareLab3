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0BCD" w:rsidRDefault="00475240">
      <w:pPr>
        <w:spacing w:line="480" w:lineRule="auto"/>
        <w:jc w:val="center"/>
      </w:pPr>
      <w:r>
        <w:rPr>
          <w:rFonts w:ascii="Times New Roman" w:eastAsia="Times New Roman" w:hAnsi="Times New Roman" w:cs="Times New Roman"/>
          <w:sz w:val="24"/>
          <w:szCs w:val="24"/>
        </w:rPr>
        <w:t>The Giant on top of the Mountain</w:t>
      </w:r>
      <w:ins w:id="0" w:author="Ben Droste" w:date="2015-10-28T16:27:00Z">
        <w:r w:rsidR="00134C86">
          <w:rPr>
            <w:rFonts w:ascii="Times New Roman" w:eastAsia="Times New Roman" w:hAnsi="Times New Roman" w:cs="Times New Roman"/>
            <w:sz w:val="24"/>
            <w:szCs w:val="24"/>
          </w:rPr>
          <w:t xml:space="preserve"> (Draft)</w:t>
        </w:r>
      </w:ins>
    </w:p>
    <w:p w:rsidR="00A60BCD" w:rsidRDefault="00510F29">
      <w:pPr>
        <w:spacing w:line="480" w:lineRule="auto"/>
        <w:jc w:val="center"/>
      </w:pPr>
      <w:r>
        <w:rPr>
          <w:rFonts w:ascii="Times New Roman" w:eastAsia="Times New Roman" w:hAnsi="Times New Roman" w:cs="Times New Roman"/>
          <w:sz w:val="24"/>
          <w:szCs w:val="24"/>
        </w:rPr>
        <w:t>By</w:t>
      </w:r>
      <w:r w:rsidR="00475240">
        <w:rPr>
          <w:rFonts w:ascii="Times New Roman" w:eastAsia="Times New Roman" w:hAnsi="Times New Roman" w:cs="Times New Roman"/>
          <w:sz w:val="24"/>
          <w:szCs w:val="24"/>
        </w:rPr>
        <w:t xml:space="preserve"> Ben Droste</w:t>
      </w:r>
    </w:p>
    <w:p w:rsidR="00A60BCD" w:rsidRDefault="00510F29">
      <w:pPr>
        <w:spacing w:line="480" w:lineRule="auto"/>
        <w:jc w:val="center"/>
      </w:pPr>
      <w:r>
        <w:rPr>
          <w:rFonts w:ascii="Times New Roman" w:eastAsia="Times New Roman" w:hAnsi="Times New Roman" w:cs="Times New Roman"/>
          <w:sz w:val="24"/>
          <w:szCs w:val="24"/>
        </w:rPr>
        <w:t>Edited</w:t>
      </w:r>
      <w:r w:rsidR="00475240">
        <w:rPr>
          <w:rFonts w:ascii="Times New Roman" w:eastAsia="Times New Roman" w:hAnsi="Times New Roman" w:cs="Times New Roman"/>
          <w:sz w:val="24"/>
          <w:szCs w:val="24"/>
        </w:rPr>
        <w:t xml:space="preserve"> by Jade </w:t>
      </w:r>
    </w:p>
    <w:p w:rsidR="00A60BCD" w:rsidRDefault="00475240">
      <w:pPr>
        <w:spacing w:line="480" w:lineRule="auto"/>
        <w:jc w:val="center"/>
      </w:pPr>
      <w:r>
        <w:rPr>
          <w:rFonts w:ascii="Times New Roman" w:eastAsia="Times New Roman" w:hAnsi="Times New Roman" w:cs="Times New Roman"/>
          <w:sz w:val="24"/>
          <w:szCs w:val="24"/>
        </w:rPr>
        <w:t>myla.giroue@colorado.edu</w:t>
      </w:r>
    </w:p>
    <w:p w:rsidR="00A60BCD" w:rsidRDefault="00475240">
      <w:pPr>
        <w:spacing w:line="480" w:lineRule="auto"/>
      </w:pPr>
      <w:r>
        <w:rPr>
          <w:rFonts w:ascii="Times New Roman" w:eastAsia="Times New Roman" w:hAnsi="Times New Roman" w:cs="Times New Roman"/>
          <w:sz w:val="24"/>
          <w:szCs w:val="24"/>
        </w:rPr>
        <w:tab/>
        <w:t>Once there was a princess that was kidnapped by a Giant. The Giant said that if no one could be</w:t>
      </w:r>
      <w:r w:rsidR="00510F2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him in a challenge in seven weeks he would </w:t>
      </w:r>
      <w:del w:id="1" w:author="jade" w:date="2015-10-26T21:02:00Z">
        <w:r w:rsidDel="00510F29">
          <w:rPr>
            <w:rFonts w:ascii="Times New Roman" w:eastAsia="Times New Roman" w:hAnsi="Times New Roman" w:cs="Times New Roman"/>
            <w:sz w:val="24"/>
            <w:szCs w:val="24"/>
          </w:rPr>
          <w:delText xml:space="preserve">have </w:delText>
        </w:r>
      </w:del>
      <w:ins w:id="2" w:author="jade" w:date="2015-10-26T21:02:00Z">
        <w:r w:rsidR="00510F29">
          <w:rPr>
            <w:rFonts w:ascii="Times New Roman" w:eastAsia="Times New Roman" w:hAnsi="Times New Roman" w:cs="Times New Roman"/>
            <w:sz w:val="24"/>
            <w:szCs w:val="24"/>
          </w:rPr>
          <w:t xml:space="preserve">take </w:t>
        </w:r>
      </w:ins>
      <w:r>
        <w:rPr>
          <w:rFonts w:ascii="Times New Roman" w:eastAsia="Times New Roman" w:hAnsi="Times New Roman" w:cs="Times New Roman"/>
          <w:sz w:val="24"/>
          <w:szCs w:val="24"/>
        </w:rPr>
        <w:t xml:space="preserve">the princess as </w:t>
      </w:r>
      <w:ins w:id="3" w:author="jade" w:date="2015-10-26T21:30:00Z">
        <w:r w:rsidR="003A613D">
          <w:rPr>
            <w:rFonts w:ascii="Times New Roman" w:eastAsia="Times New Roman" w:hAnsi="Times New Roman" w:cs="Times New Roman"/>
            <w:sz w:val="24"/>
            <w:szCs w:val="24"/>
          </w:rPr>
          <w:t>his</w:t>
        </w:r>
      </w:ins>
      <w:del w:id="4" w:author="jade" w:date="2015-10-26T21:30:00Z">
        <w:r w:rsidDel="003A613D">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wife. The king promised the kingdom and the princess’s hand to anyone who could beat the giants challenge.</w:t>
      </w:r>
    </w:p>
    <w:p w:rsidR="00A60BCD" w:rsidRDefault="00475240">
      <w:pPr>
        <w:spacing w:line="480" w:lineRule="auto"/>
        <w:ind w:firstLine="720"/>
      </w:pPr>
      <w:r>
        <w:rPr>
          <w:rFonts w:ascii="Times New Roman" w:eastAsia="Times New Roman" w:hAnsi="Times New Roman" w:cs="Times New Roman"/>
          <w:sz w:val="24"/>
          <w:szCs w:val="24"/>
        </w:rPr>
        <w:t>The youngest son of a farmer heard of the king’s promise and decided to go after the giant. The farmer</w:t>
      </w:r>
      <w:del w:id="5" w:author="jade" w:date="2015-10-26T21:55:00Z">
        <w:r w:rsidDel="00A52E44">
          <w:rPr>
            <w:rFonts w:ascii="Times New Roman" w:eastAsia="Times New Roman" w:hAnsi="Times New Roman" w:cs="Times New Roman"/>
            <w:sz w:val="24"/>
            <w:szCs w:val="24"/>
          </w:rPr>
          <w:delText>, once he</w:delText>
        </w:r>
      </w:del>
      <w:r>
        <w:rPr>
          <w:rFonts w:ascii="Times New Roman" w:eastAsia="Times New Roman" w:hAnsi="Times New Roman" w:cs="Times New Roman"/>
          <w:sz w:val="24"/>
          <w:szCs w:val="24"/>
        </w:rPr>
        <w:t xml:space="preserve"> heard of what his son wanted to do</w:t>
      </w:r>
      <w:del w:id="6" w:author="jade" w:date="2015-10-26T21:55:00Z">
        <w:r w:rsidDel="00A52E44">
          <w:rPr>
            <w:rFonts w:ascii="Times New Roman" w:eastAsia="Times New Roman" w:hAnsi="Times New Roman" w:cs="Times New Roman"/>
            <w:sz w:val="24"/>
            <w:szCs w:val="24"/>
          </w:rPr>
          <w:delText xml:space="preserve"> </w:delText>
        </w:r>
      </w:del>
      <w:ins w:id="7" w:author="jade" w:date="2015-10-26T21:55:00Z">
        <w:r w:rsidR="00A52E44">
          <w:rPr>
            <w:rFonts w:ascii="Times New Roman" w:eastAsia="Times New Roman" w:hAnsi="Times New Roman" w:cs="Times New Roman"/>
            <w:sz w:val="24"/>
            <w:szCs w:val="24"/>
          </w:rPr>
          <w:t xml:space="preserve"> and </w:t>
        </w:r>
      </w:ins>
      <w:r>
        <w:rPr>
          <w:rFonts w:ascii="Times New Roman" w:eastAsia="Times New Roman" w:hAnsi="Times New Roman" w:cs="Times New Roman"/>
          <w:sz w:val="24"/>
          <w:szCs w:val="24"/>
        </w:rPr>
        <w:t>gave</w:t>
      </w:r>
      <w:ins w:id="8" w:author="jade" w:date="2015-10-26T21:55:00Z">
        <w:r w:rsidR="00A52E44">
          <w:rPr>
            <w:rFonts w:ascii="Times New Roman" w:eastAsia="Times New Roman" w:hAnsi="Times New Roman" w:cs="Times New Roman"/>
            <w:sz w:val="24"/>
            <w:szCs w:val="24"/>
          </w:rPr>
          <w:t xml:space="preserve"> him</w:t>
        </w:r>
      </w:ins>
      <w:r>
        <w:rPr>
          <w:rFonts w:ascii="Times New Roman" w:eastAsia="Times New Roman" w:hAnsi="Times New Roman" w:cs="Times New Roman"/>
          <w:sz w:val="24"/>
          <w:szCs w:val="24"/>
        </w:rPr>
        <w:t xml:space="preserve"> directions, “First head through the forest and get on the road. Follow the road away from the castle and once at the end of the road, look for the lone mountain. There you will find the giant's lair.” With that said the farmer </w:t>
      </w:r>
      <w:del w:id="9" w:author="jade" w:date="2015-10-26T21:55:00Z">
        <w:r w:rsidDel="00A52E44">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gave the boy his blessing and a second cloak for the weather was about to turn.</w:t>
      </w:r>
    </w:p>
    <w:p w:rsidR="00A60BCD" w:rsidRDefault="00475240">
      <w:pPr>
        <w:spacing w:line="480" w:lineRule="auto"/>
        <w:ind w:firstLine="720"/>
      </w:pPr>
      <w:r>
        <w:rPr>
          <w:rFonts w:ascii="Times New Roman" w:eastAsia="Times New Roman" w:hAnsi="Times New Roman" w:cs="Times New Roman"/>
          <w:sz w:val="24"/>
          <w:szCs w:val="24"/>
        </w:rPr>
        <w:t>The boy began his journey through the forest that was renowned for housing thieves. As the boy continued through the forest he overheard laughter. Under the cover of night the boy headed towards the sound. The source of the laughter was a group of drunken thieves. The boy overheard one thief saying “That foolish merchant, did he think giving us his magic drinking horn would stop us from robbing him of everything. Not even his life was safe” The boy fearing for his life decided to hide where he was and wait for the thieves to pass out. As the thieves began to pass out one by one the boy saw the drinking horn was left un</w:t>
      </w:r>
      <w:del w:id="10" w:author="jade" w:date="2015-10-26T21:56:00Z">
        <w:r w:rsidDel="00A52E4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attended</w:t>
      </w:r>
      <w:del w:id="11" w:author="jade" w:date="2015-10-26T21:57:00Z">
        <w:r w:rsidDel="00A52E44">
          <w:rPr>
            <w:rFonts w:ascii="Times New Roman" w:eastAsia="Times New Roman" w:hAnsi="Times New Roman" w:cs="Times New Roman"/>
            <w:sz w:val="24"/>
            <w:szCs w:val="24"/>
          </w:rPr>
          <w:delText>. The boy then</w:delText>
        </w:r>
      </w:del>
      <w:ins w:id="12" w:author="jade" w:date="2015-10-26T21:57:00Z">
        <w:r w:rsidR="00A52E44">
          <w:rPr>
            <w:rFonts w:ascii="Times New Roman" w:eastAsia="Times New Roman" w:hAnsi="Times New Roman" w:cs="Times New Roman"/>
            <w:sz w:val="24"/>
            <w:szCs w:val="24"/>
          </w:rPr>
          <w:t>, so the boy</w:t>
        </w:r>
      </w:ins>
      <w:r>
        <w:rPr>
          <w:rFonts w:ascii="Times New Roman" w:eastAsia="Times New Roman" w:hAnsi="Times New Roman" w:cs="Times New Roman"/>
          <w:sz w:val="24"/>
          <w:szCs w:val="24"/>
        </w:rPr>
        <w:t xml:space="preserve"> </w:t>
      </w:r>
      <w:del w:id="13" w:author="jade" w:date="2015-10-26T21:57:00Z">
        <w:r w:rsidDel="00A52E44">
          <w:rPr>
            <w:rFonts w:ascii="Times New Roman" w:eastAsia="Times New Roman" w:hAnsi="Times New Roman" w:cs="Times New Roman"/>
            <w:sz w:val="24"/>
            <w:szCs w:val="24"/>
          </w:rPr>
          <w:delText xml:space="preserve">decided to </w:delText>
        </w:r>
      </w:del>
      <w:r>
        <w:rPr>
          <w:rFonts w:ascii="Times New Roman" w:eastAsia="Times New Roman" w:hAnsi="Times New Roman" w:cs="Times New Roman"/>
          <w:sz w:val="24"/>
          <w:szCs w:val="24"/>
        </w:rPr>
        <w:t>sneak</w:t>
      </w:r>
      <w:ins w:id="14" w:author="jade" w:date="2015-10-26T21:57:00Z">
        <w:r w:rsidR="00A52E44">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into the camp and </w:t>
      </w:r>
      <w:del w:id="15" w:author="jade" w:date="2015-10-26T21:57:00Z">
        <w:r w:rsidDel="00A52E44">
          <w:rPr>
            <w:rFonts w:ascii="Times New Roman" w:eastAsia="Times New Roman" w:hAnsi="Times New Roman" w:cs="Times New Roman"/>
            <w:sz w:val="24"/>
            <w:szCs w:val="24"/>
          </w:rPr>
          <w:delText xml:space="preserve">take </w:delText>
        </w:r>
      </w:del>
      <w:ins w:id="16" w:author="jade" w:date="2015-10-26T21:57:00Z">
        <w:r w:rsidR="00A52E44">
          <w:rPr>
            <w:rFonts w:ascii="Times New Roman" w:eastAsia="Times New Roman" w:hAnsi="Times New Roman" w:cs="Times New Roman"/>
            <w:sz w:val="24"/>
            <w:szCs w:val="24"/>
          </w:rPr>
          <w:t xml:space="preserve">took </w:t>
        </w:r>
      </w:ins>
      <w:r>
        <w:rPr>
          <w:rFonts w:ascii="Times New Roman" w:eastAsia="Times New Roman" w:hAnsi="Times New Roman" w:cs="Times New Roman"/>
          <w:sz w:val="24"/>
          <w:szCs w:val="24"/>
        </w:rPr>
        <w:t>the horn before he continued through the forest.</w:t>
      </w:r>
    </w:p>
    <w:p w:rsidR="00A60BCD" w:rsidRDefault="00475240">
      <w:pPr>
        <w:spacing w:line="480" w:lineRule="auto"/>
        <w:ind w:firstLine="720"/>
      </w:pPr>
      <w:r>
        <w:rPr>
          <w:rFonts w:ascii="Times New Roman" w:eastAsia="Times New Roman" w:hAnsi="Times New Roman" w:cs="Times New Roman"/>
          <w:sz w:val="24"/>
          <w:szCs w:val="24"/>
        </w:rPr>
        <w:t xml:space="preserve">When the boy reached the road, it began to rain. As he continued down the road he came upon an old woman huddled under a tree to stay out of the rain. The boy, being a kind soul, greeted the woman and offered her his spare cloak. The old woman accepted the cloak and as </w:t>
      </w:r>
      <w:r>
        <w:rPr>
          <w:rFonts w:ascii="Times New Roman" w:eastAsia="Times New Roman" w:hAnsi="Times New Roman" w:cs="Times New Roman"/>
          <w:sz w:val="24"/>
          <w:szCs w:val="24"/>
        </w:rPr>
        <w:lastRenderedPageBreak/>
        <w:t xml:space="preserve">thanks, gave the boy an apple and a large round stone stating, “These items will help you on your journey. This apple will heal any wound. Take it as thanks from this old woman. Many people have passed by without a glance, and you were the first to stop.” </w:t>
      </w:r>
    </w:p>
    <w:p w:rsidR="00A60BCD" w:rsidRDefault="00475240">
      <w:pPr>
        <w:spacing w:line="480" w:lineRule="auto"/>
        <w:ind w:firstLine="720"/>
      </w:pPr>
      <w:r>
        <w:rPr>
          <w:rFonts w:ascii="Times New Roman" w:eastAsia="Times New Roman" w:hAnsi="Times New Roman" w:cs="Times New Roman"/>
          <w:sz w:val="24"/>
          <w:szCs w:val="24"/>
        </w:rPr>
        <w:t>“What about the stone?” the boy asked.</w:t>
      </w:r>
    </w:p>
    <w:p w:rsidR="00A60BCD" w:rsidRDefault="00475240">
      <w:pPr>
        <w:spacing w:line="480" w:lineRule="auto"/>
        <w:ind w:firstLine="720"/>
      </w:pPr>
      <w:r>
        <w:rPr>
          <w:rFonts w:ascii="Times New Roman" w:eastAsia="Times New Roman" w:hAnsi="Times New Roman" w:cs="Times New Roman"/>
          <w:sz w:val="24"/>
          <w:szCs w:val="24"/>
        </w:rPr>
        <w:t>“You will know what to do with it soon” replied the old woman. With that said the boy accepted the gifts and continued on.</w:t>
      </w:r>
    </w:p>
    <w:p w:rsidR="00A60BCD" w:rsidRDefault="00475240">
      <w:pPr>
        <w:spacing w:line="480" w:lineRule="auto"/>
        <w:ind w:firstLine="720"/>
      </w:pPr>
      <w:r>
        <w:rPr>
          <w:rFonts w:ascii="Times New Roman" w:eastAsia="Times New Roman" w:hAnsi="Times New Roman" w:cs="Times New Roman"/>
          <w:sz w:val="24"/>
          <w:szCs w:val="24"/>
        </w:rPr>
        <w:t>Further down the road the boy came upon a troll pulling a cart. The troll said to the boy. “Hello young man, I am a traveling merchant. Would you be willing to buy something from this cart. How about this cloak, it is very useful. It is said to make the wearer invisible.”</w:t>
      </w:r>
    </w:p>
    <w:p w:rsidR="00A60BCD" w:rsidRDefault="00475240">
      <w:pPr>
        <w:spacing w:line="480" w:lineRule="auto"/>
        <w:ind w:firstLine="720"/>
      </w:pPr>
      <w:r>
        <w:rPr>
          <w:rFonts w:ascii="Times New Roman" w:eastAsia="Times New Roman" w:hAnsi="Times New Roman" w:cs="Times New Roman"/>
          <w:sz w:val="24"/>
          <w:szCs w:val="24"/>
        </w:rPr>
        <w:t xml:space="preserve">The boy thought ‘that cloak would be useful in my journey. This troll does not look that smart. Maybe </w:t>
      </w:r>
      <w:ins w:id="17" w:author="jade" w:date="2015-10-26T22:05:00Z">
        <w:r w:rsidR="00B55449">
          <w:rPr>
            <w:rFonts w:ascii="Times New Roman" w:eastAsia="Times New Roman" w:hAnsi="Times New Roman" w:cs="Times New Roman"/>
            <w:sz w:val="24"/>
            <w:szCs w:val="24"/>
          </w:rPr>
          <w:t xml:space="preserve">I </w:t>
        </w:r>
      </w:ins>
      <w:r>
        <w:rPr>
          <w:rFonts w:ascii="Times New Roman" w:eastAsia="Times New Roman" w:hAnsi="Times New Roman" w:cs="Times New Roman"/>
          <w:sz w:val="24"/>
          <w:szCs w:val="24"/>
        </w:rPr>
        <w:t>could trick him into giving me the cloak.’ The boy replied to the troll. “I would love to buy the cloak, however I don't have any money</w:t>
      </w:r>
      <w:ins w:id="18" w:author="jade" w:date="2015-10-26T22:06:00Z">
        <w:r w:rsidR="00B55449">
          <w:rPr>
            <w:rFonts w:ascii="Times New Roman" w:eastAsia="Times New Roman" w:hAnsi="Times New Roman" w:cs="Times New Roman"/>
            <w:sz w:val="24"/>
            <w:szCs w:val="24"/>
          </w:rPr>
          <w:t xml:space="preserve"> but</w:t>
        </w:r>
      </w:ins>
      <w:del w:id="19" w:author="jade" w:date="2015-10-26T22:06:00Z">
        <w:r w:rsidDel="00B5544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0" w:author="jade" w:date="2015-10-26T22:05:00Z">
        <w:r w:rsidDel="00B55449">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I do have something to trade. Look at this stone. Is it not amazing, this stone will turn lead into gold with but a touch. Surely this would be a worthy trade for such a cloak.” the boy lied.</w:t>
      </w:r>
    </w:p>
    <w:p w:rsidR="00A60BCD" w:rsidRDefault="00475240">
      <w:pPr>
        <w:spacing w:line="480" w:lineRule="auto"/>
        <w:ind w:firstLine="720"/>
      </w:pPr>
      <w:r>
        <w:rPr>
          <w:rFonts w:ascii="Times New Roman" w:eastAsia="Times New Roman" w:hAnsi="Times New Roman" w:cs="Times New Roman"/>
          <w:sz w:val="24"/>
          <w:szCs w:val="24"/>
        </w:rPr>
        <w:t>The troll thought to himself ‘This boy is foolish. A stone like that would be priceless. I could make all the gold in the world and live life as the richest troll in the land.’</w:t>
      </w:r>
    </w:p>
    <w:p w:rsidR="00A60BCD" w:rsidRDefault="00475240">
      <w:pPr>
        <w:spacing w:line="480" w:lineRule="auto"/>
        <w:ind w:firstLine="720"/>
      </w:pPr>
      <w:r>
        <w:rPr>
          <w:rFonts w:ascii="Times New Roman" w:eastAsia="Times New Roman" w:hAnsi="Times New Roman" w:cs="Times New Roman"/>
          <w:sz w:val="24"/>
          <w:szCs w:val="24"/>
        </w:rPr>
        <w:t>“Such a stone worthy. Here is your cloak.” the troll said.</w:t>
      </w:r>
    </w:p>
    <w:p w:rsidR="00A60BCD" w:rsidRDefault="00475240">
      <w:pPr>
        <w:spacing w:line="480" w:lineRule="auto"/>
        <w:ind w:firstLine="720"/>
      </w:pPr>
      <w:r>
        <w:rPr>
          <w:rFonts w:ascii="Times New Roman" w:eastAsia="Times New Roman" w:hAnsi="Times New Roman" w:cs="Times New Roman"/>
          <w:sz w:val="24"/>
          <w:szCs w:val="24"/>
        </w:rPr>
        <w:t>The boy took the cloak fastened it around his neck and disappeared. Now invisible he continued down the road, hear a cry of frustration and thought ‘That was a very foolish troll. Every merchant would know to test the object before they made the trade.”</w:t>
      </w:r>
    </w:p>
    <w:p w:rsidR="00A60BCD" w:rsidRDefault="00475240">
      <w:pPr>
        <w:spacing w:line="480" w:lineRule="auto"/>
        <w:ind w:firstLine="720"/>
      </w:pPr>
      <w:r>
        <w:rPr>
          <w:rFonts w:ascii="Times New Roman" w:eastAsia="Times New Roman" w:hAnsi="Times New Roman" w:cs="Times New Roman"/>
          <w:sz w:val="24"/>
          <w:szCs w:val="24"/>
        </w:rPr>
        <w:t>Once at the end of the road the boy began to head to the lone mountain.</w:t>
      </w:r>
    </w:p>
    <w:p w:rsidR="00A60BCD" w:rsidRDefault="00475240">
      <w:pPr>
        <w:spacing w:line="480" w:lineRule="auto"/>
        <w:ind w:firstLine="720"/>
      </w:pPr>
      <w:r>
        <w:rPr>
          <w:rFonts w:ascii="Times New Roman" w:eastAsia="Times New Roman" w:hAnsi="Times New Roman" w:cs="Times New Roman"/>
          <w:sz w:val="24"/>
          <w:szCs w:val="24"/>
        </w:rPr>
        <w:t xml:space="preserve">Once at the base of the mountain the boy found a large ram that had a broken leg. “I assume that you are here to challenge the giant. If you help me I will help you. This mountain </w:t>
      </w:r>
      <w:r>
        <w:rPr>
          <w:rFonts w:ascii="Times New Roman" w:eastAsia="Times New Roman" w:hAnsi="Times New Roman" w:cs="Times New Roman"/>
          <w:sz w:val="24"/>
          <w:szCs w:val="24"/>
        </w:rPr>
        <w:lastRenderedPageBreak/>
        <w:t>was my home before the giant moved in and took the land. Help me get better and I will show you a secret path to the giant's house.”</w:t>
      </w:r>
    </w:p>
    <w:p w:rsidR="00A60BCD" w:rsidRDefault="00475240">
      <w:pPr>
        <w:spacing w:line="480" w:lineRule="auto"/>
        <w:ind w:firstLine="720"/>
      </w:pPr>
      <w:r>
        <w:rPr>
          <w:rFonts w:ascii="Times New Roman" w:eastAsia="Times New Roman" w:hAnsi="Times New Roman" w:cs="Times New Roman"/>
          <w:sz w:val="24"/>
          <w:szCs w:val="24"/>
        </w:rPr>
        <w:t>The boy agreed to help the goat and gave the goat his magic apple to heal the goats leg. As the ram stood up he said “Follow me. The path is this way”. The boy followed the Ram to a small well hidden hole in a rock. After crawling through the rock the boy found a small goat path that climbed the mountain. After following the ram up the path the boy was standing next to a cliff. “If you can, trick the giant to coming to this cliff. Here we will defeat the giant.” the ram  said. The boy agreed.</w:t>
      </w:r>
    </w:p>
    <w:p w:rsidR="00A60BCD" w:rsidRDefault="00475240">
      <w:pPr>
        <w:spacing w:line="480" w:lineRule="auto"/>
        <w:ind w:firstLine="720"/>
      </w:pPr>
      <w:r>
        <w:rPr>
          <w:rFonts w:ascii="Times New Roman" w:eastAsia="Times New Roman" w:hAnsi="Times New Roman" w:cs="Times New Roman"/>
          <w:sz w:val="24"/>
          <w:szCs w:val="24"/>
        </w:rPr>
        <w:t>After leaving the ram at the cliff the boy reached the giant's house, with the giant sitting  outside. “So you seek to challenge me do you boy. Well first you must give me a gift or else I will eat you.”</w:t>
      </w:r>
    </w:p>
    <w:p w:rsidR="00A60BCD" w:rsidRDefault="00475240">
      <w:pPr>
        <w:spacing w:line="480" w:lineRule="auto"/>
        <w:ind w:firstLine="720"/>
      </w:pPr>
      <w:r>
        <w:rPr>
          <w:rFonts w:ascii="Times New Roman" w:eastAsia="Times New Roman" w:hAnsi="Times New Roman" w:cs="Times New Roman"/>
          <w:sz w:val="24"/>
          <w:szCs w:val="24"/>
        </w:rPr>
        <w:t>The boy, thinking fast said “Oh great giant, here is my gift to you. This is a magical drinking horn. It will always be full with wine. I hope it is grand enough for me to earn the right to challenge you.”</w:t>
      </w:r>
    </w:p>
    <w:p w:rsidR="00A60BCD" w:rsidRDefault="00475240">
      <w:pPr>
        <w:spacing w:line="480" w:lineRule="auto"/>
        <w:ind w:firstLine="720"/>
      </w:pPr>
      <w:r>
        <w:rPr>
          <w:rFonts w:ascii="Times New Roman" w:eastAsia="Times New Roman" w:hAnsi="Times New Roman" w:cs="Times New Roman"/>
          <w:sz w:val="24"/>
          <w:szCs w:val="24"/>
        </w:rPr>
        <w:t>“This gift is worthy. Come inside and feast while I tell you my challenge.” replied the giant. The boy followed the giant into his home, leading him to the great hall, where the princess was sitting. “Here is my challenge, boy. You must determine the name of this home in three guesses, or else I will eat you. I will tell you, several people better than you have not been able to discern the name” Boasted the giant. “You must guess once right now or else I will count it as twice wrong guesses.”</w:t>
      </w:r>
    </w:p>
    <w:p w:rsidR="00A60BCD" w:rsidRDefault="00475240">
      <w:pPr>
        <w:spacing w:line="480" w:lineRule="auto"/>
        <w:ind w:firstLine="720"/>
      </w:pPr>
      <w:r>
        <w:rPr>
          <w:rFonts w:ascii="Times New Roman" w:eastAsia="Times New Roman" w:hAnsi="Times New Roman" w:cs="Times New Roman"/>
          <w:sz w:val="24"/>
          <w:szCs w:val="24"/>
        </w:rPr>
        <w:t>“How is that fair?” asked the boy.</w:t>
      </w:r>
    </w:p>
    <w:p w:rsidR="00A60BCD" w:rsidRDefault="00475240">
      <w:pPr>
        <w:spacing w:line="480" w:lineRule="auto"/>
        <w:ind w:firstLine="720"/>
      </w:pPr>
      <w:r>
        <w:rPr>
          <w:rFonts w:ascii="Times New Roman" w:eastAsia="Times New Roman" w:hAnsi="Times New Roman" w:cs="Times New Roman"/>
          <w:sz w:val="24"/>
          <w:szCs w:val="24"/>
        </w:rPr>
        <w:t>“I never said my challenge is fair, boy do you refuse to answer?” The giant said grinning.</w:t>
      </w:r>
    </w:p>
    <w:p w:rsidR="00A60BCD" w:rsidRDefault="00475240">
      <w:pPr>
        <w:spacing w:line="480" w:lineRule="auto"/>
        <w:ind w:firstLine="720"/>
      </w:pPr>
      <w:r>
        <w:rPr>
          <w:rFonts w:ascii="Times New Roman" w:eastAsia="Times New Roman" w:hAnsi="Times New Roman" w:cs="Times New Roman"/>
          <w:sz w:val="24"/>
          <w:szCs w:val="24"/>
        </w:rPr>
        <w:lastRenderedPageBreak/>
        <w:t>“Well then. Is the name ‘Storms Rest’ because the storm outside does not hit the home?” The boy guessed.</w:t>
      </w:r>
    </w:p>
    <w:p w:rsidR="00A60BCD" w:rsidRDefault="00475240">
      <w:pPr>
        <w:spacing w:line="480" w:lineRule="auto"/>
        <w:ind w:firstLine="720"/>
      </w:pPr>
      <w:r>
        <w:rPr>
          <w:rFonts w:ascii="Times New Roman" w:eastAsia="Times New Roman" w:hAnsi="Times New Roman" w:cs="Times New Roman"/>
          <w:sz w:val="24"/>
          <w:szCs w:val="24"/>
        </w:rPr>
        <w:t xml:space="preserve">“That is a good guess, but no. That is one mark against you. You have one day </w:t>
      </w:r>
      <w:del w:id="21" w:author="jade" w:date="2015-10-26T22:09:00Z">
        <w:r w:rsidDel="00B55449">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before you next guess. Enjoy the home and eat to your hearts content.” replied the giant.</w:t>
      </w:r>
    </w:p>
    <w:p w:rsidR="00A60BCD" w:rsidRDefault="00475240">
      <w:pPr>
        <w:spacing w:line="480" w:lineRule="auto"/>
        <w:ind w:firstLine="720"/>
      </w:pPr>
      <w:r>
        <w:rPr>
          <w:rFonts w:ascii="Times New Roman" w:eastAsia="Times New Roman" w:hAnsi="Times New Roman" w:cs="Times New Roman"/>
          <w:sz w:val="24"/>
          <w:szCs w:val="24"/>
        </w:rPr>
        <w:t>The next day the giant said to the boy “It is time for your second guess.”</w:t>
      </w:r>
    </w:p>
    <w:p w:rsidR="00A60BCD" w:rsidRDefault="00475240">
      <w:pPr>
        <w:spacing w:line="480" w:lineRule="auto"/>
        <w:ind w:firstLine="720"/>
      </w:pPr>
      <w:r>
        <w:rPr>
          <w:rFonts w:ascii="Times New Roman" w:eastAsia="Times New Roman" w:hAnsi="Times New Roman" w:cs="Times New Roman"/>
          <w:sz w:val="24"/>
          <w:szCs w:val="24"/>
        </w:rPr>
        <w:t>“Is the home called ‘Twin Tree Rock’ for the rock outside with two trees growing out of it?” guessed the boy.</w:t>
      </w:r>
    </w:p>
    <w:p w:rsidR="00A60BCD" w:rsidRDefault="00475240">
      <w:pPr>
        <w:spacing w:line="480" w:lineRule="auto"/>
        <w:ind w:firstLine="720"/>
      </w:pPr>
      <w:r>
        <w:rPr>
          <w:rFonts w:ascii="Times New Roman" w:eastAsia="Times New Roman" w:hAnsi="Times New Roman" w:cs="Times New Roman"/>
          <w:sz w:val="24"/>
          <w:szCs w:val="24"/>
        </w:rPr>
        <w:t xml:space="preserve">“Again a good guess, but no. That is two marks against you. </w:t>
      </w:r>
      <w:ins w:id="22" w:author="jade" w:date="2015-10-26T22:09:00Z">
        <w:r w:rsidR="00B55449">
          <w:rPr>
            <w:rFonts w:ascii="Times New Roman" w:eastAsia="Times New Roman" w:hAnsi="Times New Roman" w:cs="Times New Roman"/>
            <w:sz w:val="24"/>
            <w:szCs w:val="24"/>
          </w:rPr>
          <w:t>O</w:t>
        </w:r>
      </w:ins>
      <w:del w:id="23" w:author="jade" w:date="2015-10-26T22:09:00Z">
        <w:r w:rsidDel="00B55449">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ne more and you will be my next meal.” said the giant.</w:t>
      </w:r>
    </w:p>
    <w:p w:rsidR="00A60BCD" w:rsidRDefault="00475240">
      <w:pPr>
        <w:spacing w:line="480" w:lineRule="auto"/>
        <w:ind w:firstLine="720"/>
      </w:pPr>
      <w:r>
        <w:rPr>
          <w:rFonts w:ascii="Times New Roman" w:eastAsia="Times New Roman" w:hAnsi="Times New Roman" w:cs="Times New Roman"/>
          <w:sz w:val="24"/>
          <w:szCs w:val="24"/>
        </w:rPr>
        <w:t>That night the boy put on his cloak of invisibility and snuck around the house trying to find out what the home was called. The boy came upon a great door and decided to go in. Inside the room was the princess. “Are you the giant’s challenger?” she asked.</w:t>
      </w:r>
      <w:ins w:id="24" w:author="jade" w:date="2015-10-26T22:09:00Z">
        <w:r w:rsidR="00B55449">
          <w:rPr>
            <w:rFonts w:ascii="Times New Roman" w:eastAsia="Times New Roman" w:hAnsi="Times New Roman" w:cs="Times New Roman"/>
            <w:sz w:val="24"/>
            <w:szCs w:val="24"/>
          </w:rPr>
          <w:t xml:space="preserve"> (HOW did she see the boy, if hes wearing his invisibility cloak?</w:t>
        </w:r>
      </w:ins>
      <w:ins w:id="25" w:author="jade" w:date="2015-10-26T22:10:00Z">
        <w:r w:rsidR="00B55449">
          <w:rPr>
            <w:rFonts w:ascii="Times New Roman" w:eastAsia="Times New Roman" w:hAnsi="Times New Roman" w:cs="Times New Roman"/>
            <w:sz w:val="24"/>
            <w:szCs w:val="24"/>
          </w:rPr>
          <w:t>)</w:t>
        </w:r>
      </w:ins>
    </w:p>
    <w:p w:rsidR="00A60BCD" w:rsidRDefault="00475240">
      <w:pPr>
        <w:spacing w:line="480" w:lineRule="auto"/>
        <w:ind w:firstLine="720"/>
      </w:pPr>
      <w:r>
        <w:rPr>
          <w:rFonts w:ascii="Times New Roman" w:eastAsia="Times New Roman" w:hAnsi="Times New Roman" w:cs="Times New Roman"/>
          <w:sz w:val="24"/>
          <w:szCs w:val="24"/>
        </w:rPr>
        <w:t xml:space="preserve">“Yes </w:t>
      </w:r>
      <w:del w:id="26" w:author="jade" w:date="2015-10-26T22:10:00Z">
        <w:r w:rsidDel="00B55449">
          <w:rPr>
            <w:rFonts w:ascii="Times New Roman" w:eastAsia="Times New Roman" w:hAnsi="Times New Roman" w:cs="Times New Roman"/>
            <w:sz w:val="24"/>
            <w:szCs w:val="24"/>
          </w:rPr>
          <w:delText>i</w:delText>
        </w:r>
      </w:del>
      <w:ins w:id="27" w:author="jade" w:date="2015-10-26T22:10:00Z">
        <w:r w:rsidR="00B55449">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 am. Would you know of what this house is called?” asked the boy.</w:t>
      </w:r>
    </w:p>
    <w:p w:rsidR="00A60BCD" w:rsidRDefault="00475240">
      <w:pPr>
        <w:spacing w:line="480" w:lineRule="auto"/>
        <w:ind w:firstLine="720"/>
      </w:pPr>
      <w:r>
        <w:rPr>
          <w:rFonts w:ascii="Times New Roman" w:eastAsia="Times New Roman" w:hAnsi="Times New Roman" w:cs="Times New Roman"/>
          <w:sz w:val="24"/>
          <w:szCs w:val="24"/>
        </w:rPr>
        <w:t>“No. He has made sure to not tell me” she replied. However as luck would hold, the giant had decided to celebrate his future victory against the boy</w:t>
      </w:r>
      <w:ins w:id="28" w:author="jade" w:date="2015-10-26T22:10:00Z">
        <w:r w:rsidR="00B55449">
          <w:rPr>
            <w:rFonts w:ascii="Times New Roman" w:eastAsia="Times New Roman" w:hAnsi="Times New Roman" w:cs="Times New Roman"/>
            <w:sz w:val="24"/>
            <w:szCs w:val="24"/>
          </w:rPr>
          <w:t xml:space="preserve"> by </w:t>
        </w:r>
      </w:ins>
      <w:del w:id="29" w:author="jade" w:date="2015-10-26T22:10:00Z">
        <w:r w:rsidDel="00B5544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drinking heavily from the magic horn.</w:t>
      </w:r>
    </w:p>
    <w:p w:rsidR="00A60BCD" w:rsidRDefault="00475240">
      <w:pPr>
        <w:spacing w:line="480" w:lineRule="auto"/>
        <w:ind w:firstLine="720"/>
      </w:pPr>
      <w:r>
        <w:rPr>
          <w:rFonts w:ascii="Times New Roman" w:eastAsia="Times New Roman" w:hAnsi="Times New Roman" w:cs="Times New Roman"/>
          <w:sz w:val="24"/>
          <w:szCs w:val="24"/>
        </w:rPr>
        <w:t>“Hahaha. The foolish boy will never determine what this home is called, and after I eat him I will take the princess to be my bride. For he will never learn that my home is called ‘Ram Horn Point’ because of the great ram that I forced away. Hahaha” the giant exclaimed drunkenly.</w:t>
      </w:r>
    </w:p>
    <w:p w:rsidR="00A60BCD" w:rsidRDefault="00475240">
      <w:pPr>
        <w:spacing w:line="480" w:lineRule="auto"/>
        <w:ind w:firstLine="720"/>
      </w:pPr>
      <w:r>
        <w:rPr>
          <w:rFonts w:ascii="Times New Roman" w:eastAsia="Times New Roman" w:hAnsi="Times New Roman" w:cs="Times New Roman"/>
          <w:sz w:val="24"/>
          <w:szCs w:val="24"/>
        </w:rPr>
        <w:t>The boy and the princess looked at each other and grinned. They were going to pass the giants challenge.</w:t>
      </w:r>
    </w:p>
    <w:p w:rsidR="00A60BCD" w:rsidRDefault="00475240">
      <w:pPr>
        <w:spacing w:line="480" w:lineRule="auto"/>
        <w:ind w:firstLine="720"/>
      </w:pPr>
      <w:r>
        <w:rPr>
          <w:rFonts w:ascii="Times New Roman" w:eastAsia="Times New Roman" w:hAnsi="Times New Roman" w:cs="Times New Roman"/>
          <w:sz w:val="24"/>
          <w:szCs w:val="24"/>
        </w:rPr>
        <w:lastRenderedPageBreak/>
        <w:t>The next morning the giant called the boy to the great hall and said “Boy, it is your final chance</w:t>
      </w:r>
      <w:ins w:id="30" w:author="jade" w:date="2015-10-26T22:10:00Z">
        <w:r w:rsidR="00B5544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31" w:author="jade" w:date="2015-10-26T22:11:00Z">
        <w:r w:rsidR="00B55449">
          <w:rPr>
            <w:rFonts w:ascii="Times New Roman" w:eastAsia="Times New Roman" w:hAnsi="Times New Roman" w:cs="Times New Roman"/>
            <w:sz w:val="24"/>
            <w:szCs w:val="24"/>
          </w:rPr>
          <w:t>T</w:t>
        </w:r>
      </w:ins>
      <w:del w:id="32" w:author="jade" w:date="2015-10-26T22:11:00Z">
        <w:r w:rsidDel="00B55449">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ell me my home's name and you will be free to go with the princess. Else I will feast on you.” The giant said smugly.</w:t>
      </w:r>
    </w:p>
    <w:p w:rsidR="00A60BCD" w:rsidRDefault="00475240">
      <w:pPr>
        <w:spacing w:line="480" w:lineRule="auto"/>
        <w:ind w:firstLine="720"/>
      </w:pPr>
      <w:r>
        <w:rPr>
          <w:rFonts w:ascii="Times New Roman" w:eastAsia="Times New Roman" w:hAnsi="Times New Roman" w:cs="Times New Roman"/>
          <w:sz w:val="24"/>
          <w:szCs w:val="24"/>
        </w:rPr>
        <w:t>“Your home is called ‘Ram Horn Point’. Now we will take our leave.” stated the boy.</w:t>
      </w:r>
    </w:p>
    <w:p w:rsidR="00A60BCD" w:rsidRDefault="00475240">
      <w:pPr>
        <w:spacing w:line="480" w:lineRule="auto"/>
        <w:ind w:firstLine="720"/>
      </w:pPr>
      <w:r>
        <w:rPr>
          <w:rFonts w:ascii="Times New Roman" w:eastAsia="Times New Roman" w:hAnsi="Times New Roman" w:cs="Times New Roman"/>
          <w:sz w:val="24"/>
          <w:szCs w:val="24"/>
        </w:rPr>
        <w:t>“No. You have cheated. There is no way you could have found out. I'll eat you now.” exclaimed the giant. The boy grabbed the princess and began to run to the cliff, the giant hot on their heels. As they got to the edge of they turned around to see the giant walking up to them</w:t>
      </w:r>
    </w:p>
    <w:p w:rsidR="00A60BCD" w:rsidRDefault="00475240">
      <w:pPr>
        <w:spacing w:line="480" w:lineRule="auto"/>
        <w:ind w:firstLine="720"/>
      </w:pPr>
      <w:r>
        <w:rPr>
          <w:rFonts w:ascii="Times New Roman" w:eastAsia="Times New Roman" w:hAnsi="Times New Roman" w:cs="Times New Roman"/>
          <w:sz w:val="24"/>
          <w:szCs w:val="24"/>
        </w:rPr>
        <w:t xml:space="preserve">“Now where are you going to run to. You will not escape. Come with me princess. </w:t>
      </w:r>
      <w:del w:id="33" w:author="jade" w:date="2015-10-26T22:11:00Z">
        <w:r w:rsidDel="00725E8E">
          <w:rPr>
            <w:rFonts w:ascii="Times New Roman" w:eastAsia="Times New Roman" w:hAnsi="Times New Roman" w:cs="Times New Roman"/>
            <w:sz w:val="24"/>
            <w:szCs w:val="24"/>
          </w:rPr>
          <w:delText>you</w:delText>
        </w:r>
      </w:del>
      <w:ins w:id="34" w:author="jade" w:date="2015-10-26T22:11:00Z">
        <w:r w:rsidR="00725E8E">
          <w:rPr>
            <w:rFonts w:ascii="Times New Roman" w:eastAsia="Times New Roman" w:hAnsi="Times New Roman" w:cs="Times New Roman"/>
            <w:sz w:val="24"/>
            <w:szCs w:val="24"/>
          </w:rPr>
          <w:t>You</w:t>
        </w:r>
      </w:ins>
      <w:r>
        <w:rPr>
          <w:rFonts w:ascii="Times New Roman" w:eastAsia="Times New Roman" w:hAnsi="Times New Roman" w:cs="Times New Roman"/>
          <w:sz w:val="24"/>
          <w:szCs w:val="24"/>
        </w:rPr>
        <w:t xml:space="preserve"> need not die with this foolish boy.” said the giant. However once he said that the Ram came charging in and hits the giant in the back. Knocking him off the top of the cliff. The giant hit the ground with a ground shaking crash and did not move. </w:t>
      </w:r>
    </w:p>
    <w:p w:rsidR="00A60BCD" w:rsidRDefault="00475240">
      <w:pPr>
        <w:spacing w:line="480" w:lineRule="auto"/>
        <w:ind w:firstLine="720"/>
        <w:rPr>
          <w:ins w:id="35" w:author="jade" w:date="2015-10-26T22:12:00Z"/>
          <w:rFonts w:ascii="Times New Roman" w:eastAsia="Times New Roman" w:hAnsi="Times New Roman" w:cs="Times New Roman"/>
          <w:sz w:val="24"/>
          <w:szCs w:val="24"/>
        </w:rPr>
      </w:pPr>
      <w:r>
        <w:rPr>
          <w:rFonts w:ascii="Times New Roman" w:eastAsia="Times New Roman" w:hAnsi="Times New Roman" w:cs="Times New Roman"/>
          <w:sz w:val="24"/>
          <w:szCs w:val="24"/>
        </w:rPr>
        <w:t>With the giant defeated the Ram reclaimed his home. The boy and the princess return</w:t>
      </w:r>
      <w:ins w:id="36" w:author="jade" w:date="2015-10-26T22:11:00Z">
        <w:r w:rsidR="00725E8E">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to the King. The King was overjoyed and gave the boy the kingdom and the princess to marry.</w:t>
      </w:r>
    </w:p>
    <w:p w:rsidR="00725E8E" w:rsidRDefault="00725E8E">
      <w:pPr>
        <w:spacing w:line="480" w:lineRule="auto"/>
        <w:ind w:firstLine="720"/>
        <w:rPr>
          <w:ins w:id="37" w:author="jade" w:date="2015-10-26T22:12:00Z"/>
          <w:rFonts w:ascii="Times New Roman" w:eastAsia="Times New Roman" w:hAnsi="Times New Roman" w:cs="Times New Roman"/>
          <w:sz w:val="24"/>
          <w:szCs w:val="24"/>
        </w:rPr>
      </w:pPr>
    </w:p>
    <w:p w:rsidR="00725E8E" w:rsidRDefault="00725E8E">
      <w:pPr>
        <w:spacing w:line="480" w:lineRule="auto"/>
        <w:ind w:firstLine="720"/>
        <w:rPr>
          <w:ins w:id="38" w:author="jade" w:date="2015-10-26T22:12:00Z"/>
          <w:rFonts w:ascii="Times New Roman" w:eastAsia="Times New Roman" w:hAnsi="Times New Roman" w:cs="Times New Roman"/>
          <w:sz w:val="24"/>
          <w:szCs w:val="24"/>
        </w:rPr>
      </w:pPr>
    </w:p>
    <w:p w:rsidR="00725E8E" w:rsidRDefault="00725E8E">
      <w:pPr>
        <w:spacing w:line="480" w:lineRule="auto"/>
        <w:ind w:firstLine="720"/>
      </w:pPr>
      <w:ins w:id="39" w:author="jade" w:date="2015-10-26T22:12:00Z">
        <w:r>
          <w:rPr>
            <w:rFonts w:ascii="Times New Roman" w:eastAsia="Times New Roman" w:hAnsi="Times New Roman" w:cs="Times New Roman"/>
            <w:sz w:val="24"/>
            <w:szCs w:val="24"/>
          </w:rPr>
          <w:t xml:space="preserve">Notes: </w:t>
        </w:r>
      </w:ins>
      <w:ins w:id="40" w:author="jade" w:date="2015-10-26T22:17:00Z">
        <w:r>
          <w:rPr>
            <w:rFonts w:ascii="Times New Roman" w:eastAsia="Times New Roman" w:hAnsi="Times New Roman" w:cs="Times New Roman"/>
            <w:sz w:val="24"/>
            <w:szCs w:val="24"/>
          </w:rPr>
          <w:t xml:space="preserve">I edited some words and phrases. </w:t>
        </w:r>
      </w:ins>
      <w:ins w:id="41" w:author="jade" w:date="2015-10-26T22:12:00Z">
        <w:r>
          <w:rPr>
            <w:rFonts w:ascii="Times New Roman" w:eastAsia="Times New Roman" w:hAnsi="Times New Roman" w:cs="Times New Roman"/>
            <w:sz w:val="24"/>
            <w:szCs w:val="24"/>
          </w:rPr>
          <w:t>I think the end doesn’t seem very giantly, because the others always honor their agreements and would not say that the boy cheated and try to eat him. Also I feel like in the beginning, carrying a second cloak is strange</w:t>
        </w:r>
      </w:ins>
      <w:ins w:id="42" w:author="jade" w:date="2015-10-26T22:15:00Z">
        <w:r>
          <w:rPr>
            <w:rFonts w:ascii="Times New Roman" w:eastAsia="Times New Roman" w:hAnsi="Times New Roman" w:cs="Times New Roman"/>
            <w:sz w:val="24"/>
            <w:szCs w:val="24"/>
          </w:rPr>
          <w:t xml:space="preserve"> people don’t usually wear two of the same jacket</w:t>
        </w:r>
      </w:ins>
      <w:ins w:id="43" w:author="jade" w:date="2015-10-26T22:12:00Z">
        <w:r>
          <w:rPr>
            <w:rFonts w:ascii="Times New Roman" w:eastAsia="Times New Roman" w:hAnsi="Times New Roman" w:cs="Times New Roman"/>
            <w:sz w:val="24"/>
            <w:szCs w:val="24"/>
          </w:rPr>
          <w:t xml:space="preserve">. Perhaps the boy can just give the old woman his own cloak and not have a </w:t>
        </w:r>
      </w:ins>
      <w:ins w:id="44" w:author="jade" w:date="2015-10-26T22:15:00Z">
        <w:r>
          <w:rPr>
            <w:rFonts w:ascii="Times New Roman" w:eastAsia="Times New Roman" w:hAnsi="Times New Roman" w:cs="Times New Roman"/>
            <w:sz w:val="24"/>
            <w:szCs w:val="24"/>
          </w:rPr>
          <w:t>spare</w:t>
        </w:r>
      </w:ins>
      <w:ins w:id="45" w:author="jade" w:date="2015-10-26T22:12:00Z">
        <w:r>
          <w:rPr>
            <w:rFonts w:ascii="Times New Roman" w:eastAsia="Times New Roman" w:hAnsi="Times New Roman" w:cs="Times New Roman"/>
            <w:sz w:val="24"/>
            <w:szCs w:val="24"/>
          </w:rPr>
          <w:t>.</w:t>
        </w:r>
      </w:ins>
      <w:ins w:id="46" w:author="jade" w:date="2015-10-26T22:14:00Z">
        <w:r>
          <w:rPr>
            <w:rFonts w:ascii="Times New Roman" w:eastAsia="Times New Roman" w:hAnsi="Times New Roman" w:cs="Times New Roman"/>
            <w:sz w:val="24"/>
            <w:szCs w:val="24"/>
          </w:rPr>
          <w:t xml:space="preserve"> Why must the challenge be 7 weeks? That seems awfully long. I like that the story is reminiscent of the name guessing stories that we read</w:t>
        </w:r>
      </w:ins>
      <w:ins w:id="47" w:author="jade" w:date="2015-10-26T22:15:00Z">
        <w:r>
          <w:rPr>
            <w:rFonts w:ascii="Times New Roman" w:eastAsia="Times New Roman" w:hAnsi="Times New Roman" w:cs="Times New Roman"/>
            <w:sz w:val="24"/>
            <w:szCs w:val="24"/>
          </w:rPr>
          <w:t>.</w:t>
        </w:r>
      </w:ins>
      <w:ins w:id="48" w:author="jade" w:date="2015-10-26T22:17:00Z">
        <w:r>
          <w:rPr>
            <w:rFonts w:ascii="Times New Roman" w:eastAsia="Times New Roman" w:hAnsi="Times New Roman" w:cs="Times New Roman"/>
            <w:sz w:val="24"/>
            <w:szCs w:val="24"/>
          </w:rPr>
          <w:t xml:space="preserve"> It also had a little bit of every </w:t>
        </w:r>
      </w:ins>
      <w:ins w:id="49" w:author="jade" w:date="2015-10-26T22:18:00Z">
        <w:r>
          <w:rPr>
            <w:rFonts w:ascii="Times New Roman" w:eastAsia="Times New Roman" w:hAnsi="Times New Roman" w:cs="Times New Roman"/>
            <w:sz w:val="24"/>
            <w:szCs w:val="24"/>
          </w:rPr>
          <w:t>storyline</w:t>
        </w:r>
      </w:ins>
      <w:ins w:id="50" w:author="jade" w:date="2015-10-26T22:17:00Z">
        <w:r>
          <w:rPr>
            <w:rFonts w:ascii="Times New Roman" w:eastAsia="Times New Roman" w:hAnsi="Times New Roman" w:cs="Times New Roman"/>
            <w:sz w:val="24"/>
            <w:szCs w:val="24"/>
          </w:rPr>
          <w:t xml:space="preserve"> we read in the magic tales.</w:t>
        </w:r>
      </w:ins>
      <w:bookmarkStart w:id="51" w:name="_GoBack"/>
      <w:bookmarkEnd w:id="51"/>
    </w:p>
    <w:sectPr w:rsidR="00725E8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87" w:rsidRDefault="00AF2D87">
      <w:pPr>
        <w:spacing w:line="240" w:lineRule="auto"/>
      </w:pPr>
      <w:r>
        <w:separator/>
      </w:r>
    </w:p>
  </w:endnote>
  <w:endnote w:type="continuationSeparator" w:id="0">
    <w:p w:rsidR="00AF2D87" w:rsidRDefault="00AF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BCD" w:rsidRDefault="00475240">
    <w:pPr>
      <w:jc w:val="right"/>
    </w:pPr>
    <w:r>
      <w:fldChar w:fldCharType="begin"/>
    </w:r>
    <w:r>
      <w:instrText>PAGE</w:instrText>
    </w:r>
    <w:r>
      <w:fldChar w:fldCharType="separate"/>
    </w:r>
    <w:r w:rsidR="00134C8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87" w:rsidRDefault="00AF2D87">
      <w:pPr>
        <w:spacing w:line="240" w:lineRule="auto"/>
      </w:pPr>
      <w:r>
        <w:separator/>
      </w:r>
    </w:p>
  </w:footnote>
  <w:footnote w:type="continuationSeparator" w:id="0">
    <w:p w:rsidR="00AF2D87" w:rsidRDefault="00AF2D87">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Droste">
    <w15:presenceInfo w15:providerId="Windows Live" w15:userId="4e43398cc79f7740"/>
  </w15:person>
  <w15:person w15:author="jade">
    <w15:presenceInfo w15:providerId="None" w15:userId="j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D"/>
    <w:rsid w:val="00134C86"/>
    <w:rsid w:val="00383CAF"/>
    <w:rsid w:val="003A613D"/>
    <w:rsid w:val="00475240"/>
    <w:rsid w:val="00510F29"/>
    <w:rsid w:val="00725E8E"/>
    <w:rsid w:val="00A52E44"/>
    <w:rsid w:val="00A60BCD"/>
    <w:rsid w:val="00AF2D87"/>
    <w:rsid w:val="00B5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4FED8-D65C-4CC0-B624-B2B8CFA8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Droste</dc:creator>
  <cp:lastModifiedBy>Ben Droste</cp:lastModifiedBy>
  <cp:revision>3</cp:revision>
  <dcterms:created xsi:type="dcterms:W3CDTF">2015-10-28T21:57:00Z</dcterms:created>
  <dcterms:modified xsi:type="dcterms:W3CDTF">2015-10-28T22:29:00Z</dcterms:modified>
</cp:coreProperties>
</file>